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  <w:bookmarkStart w:id="0" w:name="_GoBack"/>
      <w:bookmarkEnd w:id="0"/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envia</w:t>
      </w:r>
      <w:proofErr w:type="gramEnd"/>
      <w:r w:rsidRPr="002F1AD0">
        <w:rPr>
          <w:bCs/>
          <w:color w:val="000000"/>
          <w:sz w:val="22"/>
          <w:szCs w:val="22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Inclui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063700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63700"/>
    <w:rsid w:val="000858ED"/>
    <w:rsid w:val="00093D2B"/>
    <w:rsid w:val="000D6F55"/>
    <w:rsid w:val="000F0A7C"/>
    <w:rsid w:val="0013273D"/>
    <w:rsid w:val="001A32F3"/>
    <w:rsid w:val="001A5946"/>
    <w:rsid w:val="00260F09"/>
    <w:rsid w:val="002F1AD0"/>
    <w:rsid w:val="0032487D"/>
    <w:rsid w:val="00331113"/>
    <w:rsid w:val="00451428"/>
    <w:rsid w:val="00463B27"/>
    <w:rsid w:val="004C2BF6"/>
    <w:rsid w:val="005235DB"/>
    <w:rsid w:val="00550F2D"/>
    <w:rsid w:val="00830066"/>
    <w:rsid w:val="008738E6"/>
    <w:rsid w:val="008E0F52"/>
    <w:rsid w:val="00921375"/>
    <w:rsid w:val="00923166"/>
    <w:rsid w:val="009923C3"/>
    <w:rsid w:val="00997A9B"/>
    <w:rsid w:val="009D42C9"/>
    <w:rsid w:val="00A15B49"/>
    <w:rsid w:val="00A53146"/>
    <w:rsid w:val="00B305CA"/>
    <w:rsid w:val="00BA5973"/>
    <w:rsid w:val="00BC45AF"/>
    <w:rsid w:val="00C66FD0"/>
    <w:rsid w:val="00C81F41"/>
    <w:rsid w:val="00D76681"/>
    <w:rsid w:val="00DA4E75"/>
    <w:rsid w:val="00DC0764"/>
    <w:rsid w:val="00DD630D"/>
    <w:rsid w:val="00DF4B40"/>
    <w:rsid w:val="00E2165F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55A46-6B90-4A25-A6A8-E86FA4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26</cp:revision>
  <dcterms:created xsi:type="dcterms:W3CDTF">2010-11-27T19:12:00Z</dcterms:created>
  <dcterms:modified xsi:type="dcterms:W3CDTF">2010-11-28T19:24:00Z</dcterms:modified>
</cp:coreProperties>
</file>